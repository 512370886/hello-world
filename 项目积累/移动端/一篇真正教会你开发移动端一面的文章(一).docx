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00" w:rsidRPr="00FE4A00" w:rsidRDefault="00FE4A00" w:rsidP="00FE4A00">
      <w:pPr>
        <w:widowControl/>
        <w:shd w:val="clear" w:color="auto" w:fill="F8F8F8"/>
        <w:jc w:val="left"/>
        <w:outlineLvl w:val="0"/>
        <w:rPr>
          <w:rFonts w:ascii="Georgia" w:eastAsia="宋体" w:hAnsi="Georgia" w:cs="宋体"/>
          <w:color w:val="000000"/>
          <w:kern w:val="36"/>
          <w:sz w:val="48"/>
          <w:szCs w:val="48"/>
        </w:rPr>
      </w:pPr>
      <w:r w:rsidRPr="00FE4A00">
        <w:rPr>
          <w:rFonts w:ascii="Georgia" w:eastAsia="宋体" w:hAnsi="Georgia" w:cs="宋体"/>
          <w:color w:val="000000"/>
          <w:kern w:val="36"/>
          <w:sz w:val="48"/>
          <w:szCs w:val="48"/>
        </w:rPr>
        <w:t>一个移动端的时代</w:t>
      </w:r>
    </w:p>
    <w:p w:rsidR="00FE4A00" w:rsidRPr="00FE4A00" w:rsidRDefault="00FE4A00" w:rsidP="00FE4A00">
      <w:pPr>
        <w:widowControl/>
        <w:shd w:val="clear" w:color="auto" w:fill="FFFFFF"/>
        <w:wordWrap w:val="0"/>
        <w:spacing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从我工作以来，开发的一直都是移动端的页面，只有偶尔去开发几个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PC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端的页面，现在是一个移动端的时代，移动先行已经深入骨髓，作为一个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web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前端开发，如果你还在为如何开发移动端页面而迷茫，或者你还在为开发出了一个在你手机上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“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完美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”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的移动页面而沾沾自喜却不知移动的世界有多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“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残酷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”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的时候，那你应该看看这篇文章了。希望这能给你帮助，同时也能给我帮助，有不合理的地方，欢迎评论支持，必将改正。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5524500" cy="2095500"/>
            <wp:effectExtent l="0" t="0" r="0" b="0"/>
            <wp:docPr id="7" name="图片 7" descr="移动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移动端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00" w:rsidRPr="00FE4A00" w:rsidRDefault="00FE4A00" w:rsidP="00FE4A00">
      <w:pPr>
        <w:widowControl/>
        <w:shd w:val="clear" w:color="auto" w:fill="F8F8F8"/>
        <w:jc w:val="left"/>
        <w:outlineLvl w:val="0"/>
        <w:rPr>
          <w:rFonts w:ascii="Georgia" w:eastAsia="宋体" w:hAnsi="Georgia" w:cs="宋体"/>
          <w:color w:val="000000"/>
          <w:kern w:val="36"/>
          <w:sz w:val="48"/>
          <w:szCs w:val="48"/>
        </w:rPr>
      </w:pPr>
      <w:r w:rsidRPr="00FE4A00">
        <w:rPr>
          <w:rFonts w:ascii="Georgia" w:eastAsia="宋体" w:hAnsi="Georgia" w:cs="宋体"/>
          <w:color w:val="000000"/>
          <w:kern w:val="36"/>
          <w:sz w:val="48"/>
          <w:szCs w:val="48"/>
        </w:rPr>
        <w:t>这里是基础，你了解否？</w:t>
      </w:r>
    </w:p>
    <w:p w:rsidR="00FE4A00" w:rsidRPr="00FE4A00" w:rsidRDefault="00FE4A00" w:rsidP="00FE4A00">
      <w:pPr>
        <w:widowControl/>
        <w:pBdr>
          <w:bottom w:val="single" w:sz="6" w:space="15" w:color="EEE8D3"/>
        </w:pBdr>
        <w:shd w:val="clear" w:color="auto" w:fill="F8F8F8"/>
        <w:spacing w:before="600"/>
        <w:jc w:val="left"/>
        <w:outlineLvl w:val="1"/>
        <w:rPr>
          <w:rFonts w:ascii="Georgia" w:eastAsia="宋体" w:hAnsi="Georgia" w:cs="宋体"/>
          <w:color w:val="7F74D5"/>
          <w:kern w:val="0"/>
          <w:sz w:val="54"/>
          <w:szCs w:val="54"/>
        </w:rPr>
      </w:pPr>
      <w:r w:rsidRPr="00FE4A00">
        <w:rPr>
          <w:rFonts w:ascii="Georgia" w:eastAsia="宋体" w:hAnsi="Georgia" w:cs="宋体"/>
          <w:color w:val="7F74D5"/>
          <w:kern w:val="0"/>
          <w:sz w:val="54"/>
          <w:szCs w:val="54"/>
        </w:rPr>
        <w:t>一、像素</w:t>
      </w:r>
      <w:r w:rsidRPr="00FE4A00">
        <w:rPr>
          <w:rFonts w:ascii="Georgia" w:eastAsia="宋体" w:hAnsi="Georgia" w:cs="宋体"/>
          <w:color w:val="7F74D5"/>
          <w:kern w:val="0"/>
          <w:sz w:val="54"/>
          <w:szCs w:val="54"/>
        </w:rPr>
        <w:t xml:space="preserve"> - </w:t>
      </w:r>
      <w:r w:rsidRPr="00FE4A00">
        <w:rPr>
          <w:rFonts w:ascii="Georgia" w:eastAsia="宋体" w:hAnsi="Georgia" w:cs="宋体"/>
          <w:color w:val="7F74D5"/>
          <w:kern w:val="0"/>
          <w:sz w:val="54"/>
          <w:szCs w:val="54"/>
        </w:rPr>
        <w:t>什么是像素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像素是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web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页面布局的基础，那么到底什么才是一个像素呢？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像素：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一个像素就是计算机屏幕所能显示一种特定颜色的最小区域。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这是像素的概念，实际上，在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web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前端开发领域，像素有以下两层含义：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1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设备像素：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设备屏幕的物理像素，对于任何设备来讲物理像素的数量是固定的。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2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像素：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这是一个抽象的像素概念，它是为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web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开发者创造的。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如下图，是在缩放比例为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，即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scale = 1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的情况下，设备像素和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像素示意图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4762500" cy="1524000"/>
            <wp:effectExtent l="0" t="0" r="0" b="0"/>
            <wp:docPr id="6" name="图片 6" descr="设备像素和CSS像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设备像素和CSS像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00" w:rsidRPr="00803E57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现在你已经了解了，原来像素对于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web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前端开发来讲有这样的两层含义，那么你有没有再深入的考虑这样一个问题，当我给一个元素设置了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width: 200px;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这条样式的时候，到底放生了什么事情？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你可能会说：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“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废话！元素的宽度是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200px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呗。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”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；对，并没有什么问题，但是这个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200px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指的是什么呢？因为我们知道，对于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web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前端来讲像素有两层含义，那么到底是设备像素还是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像素？实际上我们控制的是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像素，因为前面提到了，</w:t>
      </w:r>
      <w:r w:rsidRPr="00675033">
        <w:rPr>
          <w:rFonts w:ascii="Georgia" w:eastAsia="宋体" w:hAnsi="Georgia" w:cs="宋体"/>
          <w:color w:val="FF0000"/>
          <w:kern w:val="0"/>
          <w:sz w:val="27"/>
          <w:szCs w:val="27"/>
        </w:rPr>
        <w:t>CSS</w:t>
      </w:r>
      <w:r w:rsidRPr="00675033">
        <w:rPr>
          <w:rFonts w:ascii="Georgia" w:eastAsia="宋体" w:hAnsi="Georgia" w:cs="宋体"/>
          <w:color w:val="FF0000"/>
          <w:kern w:val="0"/>
          <w:sz w:val="27"/>
          <w:szCs w:val="27"/>
        </w:rPr>
        <w:t>像素是给我们</w:t>
      </w:r>
      <w:r w:rsidRPr="00675033">
        <w:rPr>
          <w:rFonts w:ascii="Georgia" w:eastAsia="宋体" w:hAnsi="Georgia" w:cs="宋体"/>
          <w:color w:val="FF0000"/>
          <w:kern w:val="0"/>
          <w:sz w:val="27"/>
          <w:szCs w:val="27"/>
        </w:rPr>
        <w:t>web</w:t>
      </w:r>
      <w:r w:rsidRPr="00675033">
        <w:rPr>
          <w:rFonts w:ascii="Georgia" w:eastAsia="宋体" w:hAnsi="Georgia" w:cs="宋体"/>
          <w:color w:val="FF0000"/>
          <w:kern w:val="0"/>
          <w:sz w:val="27"/>
          <w:szCs w:val="27"/>
        </w:rPr>
        <w:t>前端开发者创造的抽象概念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。所以你要记住：</w:t>
      </w:r>
      <w:r w:rsidRPr="00803E57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  <w:u w:val="single"/>
        </w:rPr>
        <w:t>当你给元素设置了</w:t>
      </w:r>
      <w:r w:rsidRPr="00803E57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  <w:u w:val="single"/>
        </w:rPr>
        <w:t xml:space="preserve"> width: 200px </w:t>
      </w:r>
      <w:r w:rsidRPr="00803E57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  <w:u w:val="single"/>
        </w:rPr>
        <w:t>时，这个元素的宽度跨越了</w:t>
      </w:r>
      <w:r w:rsidRPr="00803E57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  <w:u w:val="single"/>
        </w:rPr>
        <w:t>200</w:t>
      </w:r>
      <w:r w:rsidRPr="00803E57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  <w:u w:val="single"/>
        </w:rPr>
        <w:t>个</w:t>
      </w:r>
      <w:r w:rsidRPr="00803E57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  <w:u w:val="single"/>
        </w:rPr>
        <w:t>CSS</w:t>
      </w:r>
      <w:r w:rsidRPr="00803E57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  <w:u w:val="single"/>
        </w:rPr>
        <w:t>像素</w:t>
      </w:r>
      <w:r w:rsidRPr="00803E57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。但是它并不一定跨越</w:t>
      </w:r>
      <w:r w:rsidRPr="00803E57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200</w:t>
      </w:r>
      <w:r w:rsidRPr="00803E57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个设备像素，至于会跨越多少个设备像素，就取决于</w:t>
      </w:r>
      <w:r w:rsidRPr="00803E57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  <w:u w:val="single"/>
        </w:rPr>
        <w:t>手机屏幕的特性</w:t>
      </w:r>
      <w:r w:rsidRPr="00803E57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和</w:t>
      </w:r>
      <w:r w:rsidRPr="00803E57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  <w:u w:val="single"/>
        </w:rPr>
        <w:t>用户的缩放</w:t>
      </w:r>
      <w:r w:rsidRPr="00803E57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了</w:t>
      </w:r>
      <w:r w:rsidRPr="00803E57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,</w:t>
      </w:r>
      <w:r w:rsidRPr="00803E57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举个栗子：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苹果手机的视网膜屏幕，是一个高密度屏幕，它的像素密度是普通屏幕的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倍，所以当我们设置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width: 200px;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时，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200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个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像素跨越了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400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个设备像素，如下图：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4762500" cy="2171700"/>
            <wp:effectExtent l="0" t="0" r="0" b="0"/>
            <wp:docPr id="5" name="图片 5" descr="苹果视网膜屏幕的设备像素与CSS像素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苹果视网膜屏幕的设备像素与CSS像素的关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如果用户缩小页面，那么一个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像素会明显小于一个设备像素，这个时候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width: 200px;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这条样式中所设置的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200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个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像素跨越不了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200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个设备像素，如下图：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4762500" cy="2105025"/>
            <wp:effectExtent l="0" t="0" r="0" b="9525"/>
            <wp:docPr id="4" name="图片 4" descr="用户缩页面时设备像素与CSS像素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用户缩页面时设备像素与CSS像素的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让我们来做一个总结</w:t>
      </w:r>
    </w:p>
    <w:p w:rsidR="00FE4A00" w:rsidRPr="00FE4A00" w:rsidRDefault="00FE4A00" w:rsidP="00FE4A00">
      <w:pPr>
        <w:widowControl/>
        <w:shd w:val="clear" w:color="auto" w:fill="FFFFFF"/>
        <w:wordWrap w:val="0"/>
        <w:spacing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B00328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1</w:t>
      </w:r>
      <w:r w:rsidRPr="00B00328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、</w:t>
      </w:r>
      <w:r w:rsidRPr="00B00328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web</w:t>
      </w:r>
      <w:r w:rsidRPr="00B00328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前端领域，像素分为</w:t>
      </w:r>
      <w:r w:rsidRPr="00B00328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  <w:u w:val="single"/>
        </w:rPr>
        <w:t>设备像素</w:t>
      </w:r>
      <w:r w:rsidRPr="00B00328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和</w:t>
      </w:r>
      <w:r w:rsidRPr="00B00328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  <w:u w:val="single"/>
        </w:rPr>
        <w:t>CSS</w:t>
      </w:r>
      <w:r w:rsidRPr="00B00328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  <w:u w:val="single"/>
        </w:rPr>
        <w:t>像素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B00328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3</w:t>
      </w:r>
      <w:r w:rsidRPr="00B00328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、一个</w:t>
      </w:r>
      <w:r w:rsidRPr="00B00328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CSS</w:t>
      </w:r>
      <w:r w:rsidRPr="00B00328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像素的大小是可变的，比如用后缩放页面的时候，实际上</w:t>
      </w:r>
      <w:r w:rsidRPr="00B00328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lastRenderedPageBreak/>
        <w:t>就是在缩小或放大</w:t>
      </w:r>
      <w:r w:rsidRPr="00B00328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CSS</w:t>
      </w:r>
      <w:r w:rsidRPr="00B00328">
        <w:rPr>
          <w:rFonts w:ascii="Georgia" w:eastAsia="宋体" w:hAnsi="Georgia" w:cs="宋体"/>
          <w:color w:val="B68A00"/>
          <w:kern w:val="0"/>
          <w:sz w:val="27"/>
          <w:szCs w:val="27"/>
          <w:u w:val="single"/>
        </w:rPr>
        <w:t>像素，而设备像素无论大小还是数量都是不变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的。</w:t>
      </w:r>
    </w:p>
    <w:p w:rsidR="00FE4A00" w:rsidRPr="00FE4A00" w:rsidRDefault="00FE4A00" w:rsidP="00FE4A00">
      <w:pPr>
        <w:widowControl/>
        <w:pBdr>
          <w:bottom w:val="single" w:sz="6" w:space="15" w:color="EEE8D3"/>
        </w:pBdr>
        <w:shd w:val="clear" w:color="auto" w:fill="F8F8F8"/>
        <w:spacing w:before="600"/>
        <w:jc w:val="left"/>
        <w:outlineLvl w:val="1"/>
        <w:rPr>
          <w:rFonts w:ascii="Georgia" w:eastAsia="宋体" w:hAnsi="Georgia" w:cs="宋体"/>
          <w:color w:val="7F74D5"/>
          <w:kern w:val="0"/>
          <w:sz w:val="54"/>
          <w:szCs w:val="54"/>
        </w:rPr>
      </w:pPr>
      <w:r w:rsidRPr="00FE4A00">
        <w:rPr>
          <w:rFonts w:ascii="Georgia" w:eastAsia="宋体" w:hAnsi="Georgia" w:cs="宋体"/>
          <w:color w:val="7F74D5"/>
          <w:kern w:val="0"/>
          <w:sz w:val="54"/>
          <w:szCs w:val="54"/>
        </w:rPr>
        <w:t>二、移动端的三个视口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一看标题，你是不是蒙了？三个视口？什么三个视口？先别急，让我们慢慢来讲。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你一定写过这样一条样式：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width: 25%;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但是你有想过给一个元素加上这样一条样式之后发生了什么吗？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25%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是基于谁的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25%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？明白的同学可能知道了：</w:t>
      </w:r>
      <w:r w:rsidRPr="004B49C3">
        <w:rPr>
          <w:rFonts w:ascii="Georgia" w:eastAsia="宋体" w:hAnsi="Georgia" w:cs="宋体"/>
          <w:color w:val="FF0000"/>
          <w:kern w:val="0"/>
          <w:sz w:val="27"/>
          <w:szCs w:val="27"/>
        </w:rPr>
        <w:t>一个块元素默认的宽度是其父元素的</w:t>
      </w:r>
      <w:r w:rsidRPr="004B49C3">
        <w:rPr>
          <w:rFonts w:ascii="Georgia" w:eastAsia="宋体" w:hAnsi="Georgia" w:cs="宋体"/>
          <w:color w:val="FF0000"/>
          <w:kern w:val="0"/>
          <w:sz w:val="27"/>
          <w:szCs w:val="27"/>
        </w:rPr>
        <w:t>100%</w:t>
      </w:r>
      <w:r w:rsidRPr="004B49C3">
        <w:rPr>
          <w:rFonts w:ascii="Georgia" w:eastAsia="宋体" w:hAnsi="Georgia" w:cs="宋体"/>
          <w:color w:val="FF0000"/>
          <w:kern w:val="0"/>
          <w:sz w:val="27"/>
          <w:szCs w:val="27"/>
        </w:rPr>
        <w:t>，是基于起父元素的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，所以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25%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指的是父元素宽度的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25%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，所以，</w:t>
      </w:r>
      <w:r w:rsidRPr="00D52949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body</w:t>
      </w:r>
      <w:r w:rsidRPr="00D52949">
        <w:rPr>
          <w:rFonts w:ascii="Georgia" w:eastAsia="宋体" w:hAnsi="Georgia" w:cs="宋体"/>
          <w:color w:val="FF0000"/>
          <w:kern w:val="0"/>
          <w:sz w:val="27"/>
          <w:szCs w:val="27"/>
        </w:rPr>
        <w:t>元素的默</w:t>
      </w:r>
      <w:bookmarkStart w:id="0" w:name="_GoBack"/>
      <w:bookmarkEnd w:id="0"/>
      <w:r w:rsidRPr="00D52949">
        <w:rPr>
          <w:rFonts w:ascii="Georgia" w:eastAsia="宋体" w:hAnsi="Georgia" w:cs="宋体"/>
          <w:color w:val="FF0000"/>
          <w:kern w:val="0"/>
          <w:sz w:val="27"/>
          <w:szCs w:val="27"/>
        </w:rPr>
        <w:t>认宽度是</w:t>
      </w:r>
      <w:r w:rsidRPr="00D52949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html</w:t>
      </w:r>
      <w:r w:rsidRPr="00D52949">
        <w:rPr>
          <w:rFonts w:ascii="Georgia" w:eastAsia="宋体" w:hAnsi="Georgia" w:cs="宋体"/>
          <w:color w:val="FF0000"/>
          <w:kern w:val="0"/>
          <w:sz w:val="27"/>
          <w:szCs w:val="27"/>
        </w:rPr>
        <w:t>元素宽度的</w:t>
      </w:r>
      <w:r w:rsidRPr="00D52949">
        <w:rPr>
          <w:rFonts w:ascii="Georgia" w:eastAsia="宋体" w:hAnsi="Georgia" w:cs="宋体"/>
          <w:color w:val="FF0000"/>
          <w:kern w:val="0"/>
          <w:sz w:val="27"/>
          <w:szCs w:val="27"/>
        </w:rPr>
        <w:t>100%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，那么你有没有想过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html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元素的宽度是基于谁的呢？这个时候，就要引出一个概念：</w:t>
      </w:r>
      <w:r w:rsidRPr="00FE4A00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初始包含块和视口了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记住一句话：</w:t>
      </w:r>
      <w:r w:rsidRPr="004B49C3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视口是</w:t>
      </w:r>
      <w:r w:rsidRPr="004B49C3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html</w:t>
      </w:r>
      <w:r w:rsidRPr="004B49C3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的父元素，所以我们称视口为初始包含块。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这样你就明白了，</w:t>
      </w:r>
      <w:r w:rsidRPr="00D94FBA">
        <w:rPr>
          <w:rFonts w:ascii="Georgia" w:eastAsia="宋体" w:hAnsi="Georgia" w:cs="宋体"/>
          <w:color w:val="FF0000"/>
          <w:kern w:val="0"/>
          <w:sz w:val="27"/>
          <w:szCs w:val="27"/>
        </w:rPr>
        <w:t>html</w:t>
      </w:r>
      <w:r w:rsidRPr="00D94FBA">
        <w:rPr>
          <w:rFonts w:ascii="Georgia" w:eastAsia="宋体" w:hAnsi="Georgia" w:cs="宋体"/>
          <w:color w:val="FF0000"/>
          <w:kern w:val="0"/>
          <w:sz w:val="27"/>
          <w:szCs w:val="27"/>
        </w:rPr>
        <w:t>元素的百分比是基于视口的。</w:t>
      </w:r>
    </w:p>
    <w:p w:rsidR="00FE4A00" w:rsidRPr="00FE4A00" w:rsidRDefault="00FE4A00" w:rsidP="00FE4A00">
      <w:pPr>
        <w:widowControl/>
        <w:pBdr>
          <w:bottom w:val="dotted" w:sz="6" w:space="11" w:color="EEE8D3"/>
        </w:pBdr>
        <w:shd w:val="clear" w:color="auto" w:fill="F8F8F8"/>
        <w:spacing w:before="450" w:after="450"/>
        <w:jc w:val="left"/>
        <w:outlineLvl w:val="2"/>
        <w:rPr>
          <w:rFonts w:ascii="Georgia" w:eastAsia="宋体" w:hAnsi="Georgia" w:cs="宋体"/>
          <w:color w:val="7F74D5"/>
          <w:kern w:val="0"/>
          <w:sz w:val="36"/>
          <w:szCs w:val="36"/>
        </w:rPr>
      </w:pPr>
      <w:r w:rsidRPr="00FE4A00">
        <w:rPr>
          <w:rFonts w:ascii="Georgia" w:eastAsia="宋体" w:hAnsi="Georgia" w:cs="宋体"/>
          <w:color w:val="7F74D5"/>
          <w:kern w:val="0"/>
          <w:sz w:val="36"/>
          <w:szCs w:val="36"/>
        </w:rPr>
        <w:t>第一个视口：布局视口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首先你需要了解一个原因：浏览器厂商是希望满足用户的要求的，即在手机也能浏览为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PC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端设计的网站，所以浏览器厂商必须想办法来在满足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~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3E723F">
        <w:rPr>
          <w:rFonts w:ascii="Georgia" w:eastAsia="宋体" w:hAnsi="Georgia" w:cs="宋体"/>
          <w:color w:val="FF0000"/>
          <w:kern w:val="0"/>
          <w:sz w:val="27"/>
          <w:szCs w:val="27"/>
        </w:rPr>
        <w:t>在</w:t>
      </w:r>
      <w:r w:rsidRPr="003E723F">
        <w:rPr>
          <w:rFonts w:ascii="Georgia" w:eastAsia="宋体" w:hAnsi="Georgia" w:cs="宋体"/>
          <w:color w:val="FF0000"/>
          <w:kern w:val="0"/>
          <w:sz w:val="27"/>
          <w:szCs w:val="27"/>
        </w:rPr>
        <w:t>PC</w:t>
      </w:r>
      <w:r w:rsidRPr="003E723F">
        <w:rPr>
          <w:rFonts w:ascii="Georgia" w:eastAsia="宋体" w:hAnsi="Georgia" w:cs="宋体"/>
          <w:color w:val="FF0000"/>
          <w:kern w:val="0"/>
          <w:sz w:val="27"/>
          <w:szCs w:val="27"/>
        </w:rPr>
        <w:t>浏览器中，视口只有一个，并且</w:t>
      </w:r>
      <w:r w:rsidRPr="003E723F">
        <w:rPr>
          <w:rFonts w:ascii="Georgia" w:eastAsia="宋体" w:hAnsi="Georgia" w:cs="宋体"/>
          <w:color w:val="FF0000"/>
          <w:kern w:val="0"/>
          <w:sz w:val="27"/>
          <w:szCs w:val="27"/>
        </w:rPr>
        <w:t xml:space="preserve"> </w:t>
      </w:r>
      <w:r w:rsidRPr="003E723F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视口的宽度</w:t>
      </w:r>
      <w:r w:rsidRPr="003E723F">
        <w:rPr>
          <w:rFonts w:ascii="Georgia" w:eastAsia="宋体" w:hAnsi="Georgia" w:cs="宋体"/>
          <w:color w:val="FF0000"/>
          <w:kern w:val="0"/>
          <w:sz w:val="27"/>
          <w:szCs w:val="27"/>
        </w:rPr>
        <w:t xml:space="preserve"> = </w:t>
      </w:r>
      <w:r w:rsidRPr="003E723F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浏览器窗口的宽</w:t>
      </w:r>
      <w:r w:rsidRPr="003E723F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lastRenderedPageBreak/>
        <w:t>度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，但是在移动端也要根据这个来设计的话，那么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PC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端设计的网站在移动端看起来会很丑，</w:t>
      </w:r>
      <w:r w:rsidRPr="003E723F">
        <w:rPr>
          <w:rFonts w:ascii="Georgia" w:eastAsia="宋体" w:hAnsi="Georgia" w:cs="宋体"/>
          <w:color w:val="FF0000"/>
          <w:kern w:val="0"/>
          <w:sz w:val="27"/>
          <w:szCs w:val="27"/>
        </w:rPr>
        <w:t>因为</w:t>
      </w:r>
      <w:r w:rsidRPr="003E723F">
        <w:rPr>
          <w:rFonts w:ascii="Georgia" w:eastAsia="宋体" w:hAnsi="Georgia" w:cs="宋体"/>
          <w:color w:val="FF0000"/>
          <w:kern w:val="0"/>
          <w:sz w:val="27"/>
          <w:szCs w:val="27"/>
        </w:rPr>
        <w:t>PC</w:t>
      </w:r>
      <w:r w:rsidRPr="003E723F">
        <w:rPr>
          <w:rFonts w:ascii="Georgia" w:eastAsia="宋体" w:hAnsi="Georgia" w:cs="宋体"/>
          <w:color w:val="FF0000"/>
          <w:kern w:val="0"/>
          <w:sz w:val="27"/>
          <w:szCs w:val="27"/>
        </w:rPr>
        <w:t>端的网页宽度在</w:t>
      </w:r>
      <w:r w:rsidRPr="003E723F">
        <w:rPr>
          <w:rFonts w:ascii="Georgia" w:eastAsia="宋体" w:hAnsi="Georgia" w:cs="宋体"/>
          <w:color w:val="FF0000"/>
          <w:kern w:val="0"/>
          <w:sz w:val="27"/>
          <w:szCs w:val="27"/>
        </w:rPr>
        <w:t>800 ~ 1024</w:t>
      </w:r>
      <w:r w:rsidRPr="003E723F">
        <w:rPr>
          <w:rFonts w:ascii="Georgia" w:eastAsia="宋体" w:hAnsi="Georgia" w:cs="宋体"/>
          <w:color w:val="FF0000"/>
          <w:kern w:val="0"/>
          <w:sz w:val="27"/>
          <w:szCs w:val="27"/>
        </w:rPr>
        <w:t>个</w:t>
      </w:r>
      <w:r w:rsidRPr="003E723F">
        <w:rPr>
          <w:rFonts w:ascii="Georgia" w:eastAsia="宋体" w:hAnsi="Georgia" w:cs="宋体"/>
          <w:color w:val="FF0000"/>
          <w:kern w:val="0"/>
          <w:sz w:val="27"/>
          <w:szCs w:val="27"/>
        </w:rPr>
        <w:t>CSS</w:t>
      </w:r>
      <w:r w:rsidRPr="003E723F">
        <w:rPr>
          <w:rFonts w:ascii="Georgia" w:eastAsia="宋体" w:hAnsi="Georgia" w:cs="宋体"/>
          <w:color w:val="FF0000"/>
          <w:kern w:val="0"/>
          <w:sz w:val="27"/>
          <w:szCs w:val="27"/>
        </w:rPr>
        <w:t>像素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，而手机屏幕要窄的多，这个时候再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PC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端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25%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的宽度在移动端看起来会很窄。所以，布局视口的概念产生了。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83835">
        <w:rPr>
          <w:rFonts w:ascii="Georgia" w:eastAsia="宋体" w:hAnsi="Georgia" w:cs="宋体"/>
          <w:color w:val="FF0000"/>
          <w:kern w:val="0"/>
          <w:sz w:val="27"/>
          <w:szCs w:val="27"/>
        </w:rPr>
        <w:t>布局是口：移动端</w:t>
      </w:r>
      <w:r w:rsidRPr="00F83835">
        <w:rPr>
          <w:rFonts w:ascii="Georgia" w:eastAsia="宋体" w:hAnsi="Georgia" w:cs="宋体"/>
          <w:color w:val="FF0000"/>
          <w:kern w:val="0"/>
          <w:sz w:val="27"/>
          <w:szCs w:val="27"/>
        </w:rPr>
        <w:t>CSS</w:t>
      </w:r>
      <w:r w:rsidRPr="00F83835">
        <w:rPr>
          <w:rFonts w:ascii="Georgia" w:eastAsia="宋体" w:hAnsi="Georgia" w:cs="宋体"/>
          <w:color w:val="FF0000"/>
          <w:kern w:val="0"/>
          <w:sz w:val="27"/>
          <w:szCs w:val="27"/>
        </w:rPr>
        <w:t>布局的依据视口，即</w:t>
      </w:r>
      <w:r w:rsidRPr="00F83835">
        <w:rPr>
          <w:rFonts w:ascii="Georgia" w:eastAsia="宋体" w:hAnsi="Georgia" w:cs="宋体"/>
          <w:color w:val="FF0000"/>
          <w:kern w:val="0"/>
          <w:sz w:val="27"/>
          <w:szCs w:val="27"/>
        </w:rPr>
        <w:t>CSS</w:t>
      </w:r>
      <w:r w:rsidRPr="00F83835">
        <w:rPr>
          <w:rFonts w:ascii="Georgia" w:eastAsia="宋体" w:hAnsi="Georgia" w:cs="宋体"/>
          <w:color w:val="FF0000"/>
          <w:kern w:val="0"/>
          <w:sz w:val="27"/>
          <w:szCs w:val="27"/>
        </w:rPr>
        <w:t>布局会根据布局视口来计算。</w:t>
      </w:r>
      <w:r w:rsidRPr="00F83835">
        <w:rPr>
          <w:rFonts w:ascii="Georgia" w:eastAsia="宋体" w:hAnsi="Georgia" w:cs="宋体"/>
          <w:color w:val="FF0000"/>
          <w:kern w:val="0"/>
          <w:sz w:val="27"/>
          <w:szCs w:val="27"/>
        </w:rPr>
        <w:br/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也就是说，在移动端，视口和浏览器窗口将不在关联，实际上，布局视口要比浏览器窗口大的多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(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在手机和平板中浏览器布局视口的宽度在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768~1024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像素之间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)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，如下图（布局视口和窗口的关系）：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2857500" cy="3648075"/>
            <wp:effectExtent l="0" t="0" r="0" b="9525"/>
            <wp:docPr id="3" name="图片 3" descr="布局是口和浏览器窗口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布局是口和浏览器窗口的关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可以通过以下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JavaScript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代码获取布局视口的宽度和高度：</w:t>
      </w:r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r w:rsidRPr="00FE4A00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lastRenderedPageBreak/>
        <w:t>document</w:t>
      </w: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.documentElement.clientWidth</w:t>
      </w:r>
      <w:proofErr w:type="spellEnd"/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r w:rsidRPr="00FE4A00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document</w:t>
      </w: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.documentElement.clientHeight</w:t>
      </w:r>
      <w:proofErr w:type="spellEnd"/>
    </w:p>
    <w:p w:rsidR="00FE4A00" w:rsidRPr="00FE4A00" w:rsidRDefault="00FE4A00" w:rsidP="00FE4A00">
      <w:pPr>
        <w:widowControl/>
        <w:pBdr>
          <w:bottom w:val="dotted" w:sz="6" w:space="11" w:color="EEE8D3"/>
        </w:pBdr>
        <w:shd w:val="clear" w:color="auto" w:fill="F8F8F8"/>
        <w:spacing w:before="450" w:after="450"/>
        <w:jc w:val="left"/>
        <w:outlineLvl w:val="2"/>
        <w:rPr>
          <w:rFonts w:ascii="Georgia" w:eastAsia="宋体" w:hAnsi="Georgia" w:cs="宋体"/>
          <w:color w:val="7F74D5"/>
          <w:kern w:val="0"/>
          <w:sz w:val="36"/>
          <w:szCs w:val="36"/>
        </w:rPr>
      </w:pPr>
      <w:r w:rsidRPr="00FE4A00">
        <w:rPr>
          <w:rFonts w:ascii="Georgia" w:eastAsia="宋体" w:hAnsi="Georgia" w:cs="宋体"/>
          <w:color w:val="7F74D5"/>
          <w:kern w:val="0"/>
          <w:sz w:val="36"/>
          <w:szCs w:val="36"/>
        </w:rPr>
        <w:t>第二个视口：视觉视口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视觉视口可能要更好理解一些，他就是用户正在看到网站的区域，如下图：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2857500" cy="2371725"/>
            <wp:effectExtent l="0" t="0" r="0" b="9525"/>
            <wp:docPr id="2" name="图片 2" descr="视觉视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视觉视口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00" w:rsidRPr="00FE4A00" w:rsidRDefault="00FE4A00" w:rsidP="00FE4A00">
      <w:pPr>
        <w:widowControl/>
        <w:pBdr>
          <w:bottom w:val="dotted" w:sz="6" w:space="11" w:color="EEE8D3"/>
        </w:pBdr>
        <w:shd w:val="clear" w:color="auto" w:fill="F8F8F8"/>
        <w:spacing w:before="450" w:after="450"/>
        <w:jc w:val="left"/>
        <w:outlineLvl w:val="2"/>
        <w:rPr>
          <w:rFonts w:ascii="Georgia" w:eastAsia="宋体" w:hAnsi="Georgia" w:cs="宋体"/>
          <w:color w:val="7F74D5"/>
          <w:kern w:val="0"/>
          <w:sz w:val="36"/>
          <w:szCs w:val="36"/>
        </w:rPr>
      </w:pPr>
      <w:r w:rsidRPr="00FE4A00">
        <w:rPr>
          <w:rFonts w:ascii="Georgia" w:eastAsia="宋体" w:hAnsi="Georgia" w:cs="宋体"/>
          <w:color w:val="7F74D5"/>
          <w:kern w:val="0"/>
          <w:sz w:val="36"/>
          <w:szCs w:val="36"/>
        </w:rPr>
        <w:t>第三个视口：理想视口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理想视口，这是我们最需要关注的视口，现在我们来回顾一下我们知道了哪些视口，有两个，分别是：布局视口，视觉视口。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我们前面提到过，</w:t>
      </w:r>
      <w:r w:rsidRPr="00F83835">
        <w:rPr>
          <w:rFonts w:ascii="Georgia" w:eastAsia="宋体" w:hAnsi="Georgia" w:cs="宋体"/>
          <w:color w:val="FF0000"/>
          <w:kern w:val="0"/>
          <w:sz w:val="27"/>
          <w:szCs w:val="27"/>
        </w:rPr>
        <w:t>布局视口的宽度一般在</w:t>
      </w:r>
      <w:r w:rsidRPr="00F83835">
        <w:rPr>
          <w:rFonts w:ascii="Georgia" w:eastAsia="宋体" w:hAnsi="Georgia" w:cs="宋体"/>
          <w:color w:val="FF0000"/>
          <w:kern w:val="0"/>
          <w:sz w:val="27"/>
          <w:szCs w:val="27"/>
        </w:rPr>
        <w:t xml:space="preserve"> 680~1024</w:t>
      </w:r>
      <w:r w:rsidRPr="00F83835">
        <w:rPr>
          <w:rFonts w:ascii="Georgia" w:eastAsia="宋体" w:hAnsi="Georgia" w:cs="宋体"/>
          <w:color w:val="FF0000"/>
          <w:kern w:val="0"/>
          <w:sz w:val="27"/>
          <w:szCs w:val="27"/>
        </w:rPr>
        <w:t>像素之间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，这样可以使得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PC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网站在手机中不被压扁，但是这并不理想，因为手机更适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合窄的网站，换句话说，布局视口并不是最理想的宽度，所以，就引入了理想视口。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理想视口，定义了理想视口的宽度，比如对于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来讲，理想视口是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320*568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。但是最终作用的还是布局视口，因为我们的</w:t>
      </w:r>
      <w:proofErr w:type="spellStart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proofErr w:type="spellEnd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是依据布局视口计算的，所以你可以这样理解理想视口：</w:t>
      </w:r>
      <w:r w:rsidRPr="00F83835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理想的布局视口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。下面这段代码可以告诉手机浏览器要把布局视口设为理想视口：</w:t>
      </w:r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FE4A00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FE4A00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"width=device-width"</w:t>
      </w: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FE4A00" w:rsidRPr="0004718D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FF00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上面那段代码告诉浏览器：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将布局视口的宽度设为理想视口。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所以，上面代码中的</w:t>
      </w:r>
      <w:r w:rsidRPr="0004718D">
        <w:rPr>
          <w:rFonts w:ascii="Georgia" w:eastAsia="宋体" w:hAnsi="Georgia" w:cs="宋体"/>
          <w:color w:val="FF0000"/>
          <w:kern w:val="0"/>
          <w:sz w:val="27"/>
          <w:szCs w:val="27"/>
        </w:rPr>
        <w:t>width</w:t>
      </w:r>
      <w:r w:rsidRPr="0004718D">
        <w:rPr>
          <w:rFonts w:ascii="Georgia" w:eastAsia="宋体" w:hAnsi="Georgia" w:cs="宋体"/>
          <w:color w:val="FF0000"/>
          <w:kern w:val="0"/>
          <w:sz w:val="27"/>
          <w:szCs w:val="27"/>
        </w:rPr>
        <w:t>指的是布局视口的宽</w:t>
      </w:r>
      <w:r w:rsidRPr="0004718D">
        <w:rPr>
          <w:rFonts w:ascii="Georgia" w:eastAsia="宋体" w:hAnsi="Georgia" w:cs="宋体"/>
          <w:color w:val="FF0000"/>
          <w:kern w:val="0"/>
          <w:sz w:val="27"/>
          <w:szCs w:val="27"/>
        </w:rPr>
        <w:t xml:space="preserve"> device-width </w:t>
      </w:r>
      <w:r w:rsidRPr="0004718D">
        <w:rPr>
          <w:rFonts w:ascii="Georgia" w:eastAsia="宋体" w:hAnsi="Georgia" w:cs="宋体"/>
          <w:color w:val="FF0000"/>
          <w:kern w:val="0"/>
          <w:sz w:val="27"/>
          <w:szCs w:val="27"/>
        </w:rPr>
        <w:t>实际上就是理想视口的宽度。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好了，移动端的三个视口介绍完了，让我们总结一下：</w:t>
      </w:r>
    </w:p>
    <w:p w:rsidR="00FE4A00" w:rsidRPr="00FE4A00" w:rsidRDefault="00FE4A00" w:rsidP="00FE4A00">
      <w:pPr>
        <w:widowControl/>
        <w:shd w:val="clear" w:color="auto" w:fill="FFFFFF"/>
        <w:wordWrap w:val="0"/>
        <w:spacing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、在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PC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端，布局视口就是浏览器窗口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2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、在移动端，视口被分为两个：布局视口、视觉视口。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3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、移动端还有一个理想视口，它是布局视口的理想尺寸，即理想的布局视口。（注：</w:t>
      </w:r>
      <w:r w:rsidRPr="00211D23">
        <w:rPr>
          <w:rFonts w:ascii="Georgia" w:eastAsia="宋体" w:hAnsi="Georgia" w:cs="宋体"/>
          <w:color w:val="FF0000"/>
          <w:kern w:val="0"/>
          <w:sz w:val="27"/>
          <w:szCs w:val="27"/>
        </w:rPr>
        <w:t>理想视口的尺寸因设备和浏览器的不同而不同，但这对于我们来说无所谓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）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4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r w:rsidRPr="00211D23">
        <w:rPr>
          <w:rFonts w:ascii="Georgia" w:eastAsia="宋体" w:hAnsi="Georgia" w:cs="宋体"/>
          <w:color w:val="FF0000"/>
          <w:kern w:val="0"/>
          <w:sz w:val="27"/>
          <w:szCs w:val="27"/>
        </w:rPr>
        <w:t>可以将布局视口的宽度设为理想视口</w:t>
      </w:r>
    </w:p>
    <w:p w:rsidR="00FE4A00" w:rsidRPr="00FE4A00" w:rsidRDefault="00FE4A00" w:rsidP="00FE4A00">
      <w:pPr>
        <w:widowControl/>
        <w:pBdr>
          <w:bottom w:val="single" w:sz="6" w:space="15" w:color="EEE8D3"/>
        </w:pBdr>
        <w:shd w:val="clear" w:color="auto" w:fill="F8F8F8"/>
        <w:spacing w:before="600"/>
        <w:jc w:val="left"/>
        <w:outlineLvl w:val="1"/>
        <w:rPr>
          <w:rFonts w:ascii="Georgia" w:eastAsia="宋体" w:hAnsi="Georgia" w:cs="宋体"/>
          <w:color w:val="7F74D5"/>
          <w:kern w:val="0"/>
          <w:sz w:val="54"/>
          <w:szCs w:val="54"/>
        </w:rPr>
      </w:pPr>
      <w:r w:rsidRPr="00FE4A00">
        <w:rPr>
          <w:rFonts w:ascii="Georgia" w:eastAsia="宋体" w:hAnsi="Georgia" w:cs="宋体"/>
          <w:color w:val="7F74D5"/>
          <w:kern w:val="0"/>
          <w:sz w:val="54"/>
          <w:szCs w:val="54"/>
        </w:rPr>
        <w:t>三、设备像素比</w:t>
      </w:r>
      <w:r w:rsidRPr="00FE4A00">
        <w:rPr>
          <w:rFonts w:ascii="Georgia" w:eastAsia="宋体" w:hAnsi="Georgia" w:cs="宋体"/>
          <w:color w:val="7F74D5"/>
          <w:kern w:val="0"/>
          <w:sz w:val="54"/>
          <w:szCs w:val="54"/>
        </w:rPr>
        <w:t>(DPR)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下面你还需要了解一个概念，设备像素比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(Device Pixel Ratio 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简称：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DPR)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。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下面是设备像素比的计算公式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公式成立的大前提：</w:t>
      </w:r>
      <w:r w:rsidRPr="00FE4A00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（缩放比例为</w:t>
      </w:r>
      <w:r w:rsidRPr="00FE4A00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1</w:t>
      </w:r>
      <w:r w:rsidRPr="00FE4A00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）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设备像素比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 xml:space="preserve">(DPR) = 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设备像素个数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 xml:space="preserve"> / 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理想视口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像素个数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(device-width)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与理想视口一样，设备像素比对于不同的设备是不同的，但是他们都是合理的，比如早起</w:t>
      </w:r>
      <w:proofErr w:type="spellStart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iphone</w:t>
      </w:r>
      <w:proofErr w:type="spellEnd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的设备像素是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320px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，理想视口也是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320px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，所以早起</w:t>
      </w:r>
      <w:proofErr w:type="spellStart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iphone</w:t>
      </w:r>
      <w:proofErr w:type="spellEnd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DPR=1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，而后来</w:t>
      </w:r>
      <w:proofErr w:type="spellStart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iphone</w:t>
      </w:r>
      <w:proofErr w:type="spellEnd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的设备像素为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640px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，理想视口还是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320px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，所以后来</w:t>
      </w:r>
      <w:proofErr w:type="spellStart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iphone</w:t>
      </w:r>
      <w:proofErr w:type="spellEnd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DPR=2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。在开发中，打开浏览器的调试工具可以看到设备像素比，如下图：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5327981" cy="4090475"/>
            <wp:effectExtent l="0" t="0" r="6350" b="5715"/>
            <wp:docPr id="1" name="图片 1" descr="chrome浏览器调试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rome浏览器调试工具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68" cy="40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如上图，我们可以获得以下信息：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iPhone5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的理想视口是：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320*568 &lt;==&gt; device-width = 320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device-height = 568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iPhone5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的设备像素比：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根据公式：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设备像素比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 xml:space="preserve">(DPR) = 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设备像素个数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 xml:space="preserve"> / 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理想视口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像素个数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(device-width)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可知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的设备像素为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640*1136</w:t>
      </w:r>
    </w:p>
    <w:p w:rsidR="00FE4A00" w:rsidRPr="00FE4A00" w:rsidRDefault="00FE4A00" w:rsidP="00FE4A00">
      <w:pPr>
        <w:widowControl/>
        <w:pBdr>
          <w:bottom w:val="single" w:sz="6" w:space="15" w:color="EEE8D3"/>
        </w:pBdr>
        <w:shd w:val="clear" w:color="auto" w:fill="F8F8F8"/>
        <w:spacing w:before="600"/>
        <w:jc w:val="left"/>
        <w:outlineLvl w:val="1"/>
        <w:rPr>
          <w:rFonts w:ascii="Georgia" w:eastAsia="宋体" w:hAnsi="Georgia" w:cs="宋体"/>
          <w:color w:val="7F74D5"/>
          <w:kern w:val="0"/>
          <w:sz w:val="54"/>
          <w:szCs w:val="54"/>
        </w:rPr>
      </w:pPr>
      <w:r w:rsidRPr="00FE4A00">
        <w:rPr>
          <w:rFonts w:ascii="Georgia" w:eastAsia="宋体" w:hAnsi="Georgia" w:cs="宋体"/>
          <w:color w:val="7F74D5"/>
          <w:kern w:val="0"/>
          <w:sz w:val="54"/>
          <w:szCs w:val="54"/>
        </w:rPr>
        <w:t>缩放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在讲设备像素比公式的时候讲到了：</w:t>
      </w:r>
    </w:p>
    <w:p w:rsidR="00FE4A00" w:rsidRPr="00FE4A00" w:rsidRDefault="00FE4A00" w:rsidP="00FE4A00">
      <w:pPr>
        <w:widowControl/>
        <w:shd w:val="clear" w:color="auto" w:fill="FFFFFF"/>
        <w:wordWrap w:val="0"/>
        <w:spacing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公式成立的大前提：</w:t>
      </w:r>
      <w:r w:rsidRPr="00FE4A00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（缩放比例为</w:t>
      </w:r>
      <w:r w:rsidRPr="00FE4A00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1</w:t>
      </w:r>
      <w:r w:rsidRPr="00FE4A00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）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设备像素比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 xml:space="preserve">(DPR) = 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设备像素个数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 xml:space="preserve"> / 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理想视口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像素个数</w:t>
      </w:r>
      <w:r w:rsidRPr="00FE4A00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(device-width)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那么缩放到底是什么呢？也许这个问题让你很疑惑，如果你自己阅读了前面的内容，你会注意到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像素的大小是可变得，</w:t>
      </w:r>
      <w:r w:rsidRPr="004B1E19">
        <w:rPr>
          <w:rFonts w:ascii="Georgia" w:eastAsia="宋体" w:hAnsi="Georgia" w:cs="宋体"/>
          <w:color w:val="FF0000"/>
          <w:kern w:val="0"/>
          <w:sz w:val="27"/>
          <w:szCs w:val="27"/>
        </w:rPr>
        <w:t>而缩放从技术实现的角度来讲，就是放大或缩小</w:t>
      </w:r>
      <w:r w:rsidRPr="004B1E19">
        <w:rPr>
          <w:rFonts w:ascii="Georgia" w:eastAsia="宋体" w:hAnsi="Georgia" w:cs="宋体"/>
          <w:color w:val="FF0000"/>
          <w:kern w:val="0"/>
          <w:sz w:val="27"/>
          <w:szCs w:val="27"/>
        </w:rPr>
        <w:t>CSS</w:t>
      </w:r>
      <w:r w:rsidRPr="004B1E19">
        <w:rPr>
          <w:rFonts w:ascii="Georgia" w:eastAsia="宋体" w:hAnsi="Georgia" w:cs="宋体"/>
          <w:color w:val="FF0000"/>
          <w:kern w:val="0"/>
          <w:sz w:val="27"/>
          <w:szCs w:val="27"/>
        </w:rPr>
        <w:t>像素的过程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，怎么样？明白了吧，当你用双指缩放页面的时候，实际上是在放大或缩小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像素，至于什么是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像素，晕，回去从头好好看</w:t>
      </w:r>
      <w:del w:id="1" w:author="Unknown">
        <w:r w:rsidRPr="00FE4A00">
          <w:rPr>
            <w:rFonts w:ascii="Georgia" w:eastAsia="宋体" w:hAnsi="Georgia" w:cs="宋体"/>
            <w:color w:val="B68A00"/>
            <w:kern w:val="0"/>
            <w:sz w:val="27"/>
            <w:szCs w:val="27"/>
          </w:rPr>
          <w:delText>~</w:delText>
        </w:r>
      </w:del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也学你会觉得缩放没什么，但是你了解这个概念至关重要，因为在《一篇真正教会你开发移动端页面的文章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(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二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)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》中，会用到这里的概念。即</w:t>
      </w:r>
    </w:p>
    <w:p w:rsidR="00FE4A00" w:rsidRPr="00FE4A00" w:rsidRDefault="00FE4A00" w:rsidP="00FE4A00">
      <w:pPr>
        <w:widowControl/>
        <w:shd w:val="clear" w:color="auto" w:fill="FFFFFF"/>
        <w:wordWrap w:val="0"/>
        <w:spacing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缩放：缩小放大的是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CSS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像素。</w:t>
      </w:r>
    </w:p>
    <w:p w:rsidR="00FE4A00" w:rsidRPr="00FE4A00" w:rsidRDefault="00FE4A00" w:rsidP="00FE4A00">
      <w:pPr>
        <w:widowControl/>
        <w:pBdr>
          <w:bottom w:val="single" w:sz="6" w:space="15" w:color="EEE8D3"/>
        </w:pBdr>
        <w:shd w:val="clear" w:color="auto" w:fill="F8F8F8"/>
        <w:spacing w:before="600"/>
        <w:jc w:val="left"/>
        <w:outlineLvl w:val="1"/>
        <w:rPr>
          <w:rFonts w:ascii="Georgia" w:eastAsia="宋体" w:hAnsi="Georgia" w:cs="宋体"/>
          <w:color w:val="7F74D5"/>
          <w:kern w:val="0"/>
          <w:sz w:val="54"/>
          <w:szCs w:val="54"/>
        </w:rPr>
      </w:pPr>
      <w:r w:rsidRPr="00FE4A00">
        <w:rPr>
          <w:rFonts w:ascii="Georgia" w:eastAsia="宋体" w:hAnsi="Georgia" w:cs="宋体"/>
          <w:color w:val="7F74D5"/>
          <w:kern w:val="0"/>
          <w:sz w:val="54"/>
          <w:szCs w:val="54"/>
        </w:rPr>
        <w:lastRenderedPageBreak/>
        <w:t>meta</w:t>
      </w:r>
      <w:r w:rsidRPr="00FE4A00">
        <w:rPr>
          <w:rFonts w:ascii="Georgia" w:eastAsia="宋体" w:hAnsi="Georgia" w:cs="宋体"/>
          <w:color w:val="7F74D5"/>
          <w:kern w:val="0"/>
          <w:sz w:val="54"/>
          <w:szCs w:val="54"/>
        </w:rPr>
        <w:t>标签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4875B9">
        <w:rPr>
          <w:rFonts w:ascii="Georgia" w:eastAsia="宋体" w:hAnsi="Georgia" w:cs="宋体"/>
          <w:color w:val="FF0000"/>
          <w:kern w:val="0"/>
          <w:sz w:val="27"/>
          <w:szCs w:val="27"/>
        </w:rPr>
        <w:t>meta</w:t>
      </w:r>
      <w:r w:rsidRPr="004875B9">
        <w:rPr>
          <w:rFonts w:ascii="Georgia" w:eastAsia="宋体" w:hAnsi="Georgia" w:cs="宋体"/>
          <w:color w:val="FF0000"/>
          <w:kern w:val="0"/>
          <w:sz w:val="27"/>
          <w:szCs w:val="27"/>
        </w:rPr>
        <w:t>视口标签存在的主要目的是为了让布局视口和理想视口的宽度匹配，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meta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视口标签应该放在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文档的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head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标签内，语法如下：</w:t>
      </w:r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&lt;meta name=</w:t>
      </w:r>
      <w:r w:rsidRPr="00FE4A00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FE4A00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"name=</w:t>
      </w:r>
      <w:proofErr w:type="spellStart"/>
      <w:r w:rsidRPr="00FE4A00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value</w:t>
      </w:r>
      <w:proofErr w:type="gramStart"/>
      <w:r w:rsidRPr="00FE4A00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,name</w:t>
      </w:r>
      <w:proofErr w:type="spellEnd"/>
      <w:proofErr w:type="gramEnd"/>
      <w:r w:rsidRPr="00FE4A00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=value"</w:t>
      </w: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其中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content 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属性是一个字符串值，字符串是由逗号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“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”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分隔的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名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/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值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对组成，共有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5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个：</w:t>
      </w:r>
    </w:p>
    <w:p w:rsidR="00FE4A00" w:rsidRPr="00FE4A00" w:rsidRDefault="00FE4A00" w:rsidP="00FE4A00">
      <w:pPr>
        <w:widowControl/>
        <w:shd w:val="clear" w:color="auto" w:fill="FFFFFF"/>
        <w:wordWrap w:val="0"/>
        <w:spacing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width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：设置布局视口的宽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2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proofErr w:type="spellStart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init</w:t>
      </w:r>
      <w:proofErr w:type="spellEnd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-scale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：设置页面的初始缩放程度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3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minimum-scale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：设置了页面最小缩放程度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4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maximum-scale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：设置了页面最大缩放程度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5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user-scalable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：是否允许用户对页面进行缩放操作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下面是一个常用的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meta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标签实例</w:t>
      </w:r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FE4A00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FE4A00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"width=device-width, initial-scale=1.0, maximum-scale=1.0, user-scalable=no"</w:t>
      </w: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上面代码的意思是，让布局视口的宽度等于理想视口的宽度，页面的初始缩放比例以及最大缩放比例都为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，且不允许用户对页面进行缩放操作。</w:t>
      </w:r>
    </w:p>
    <w:p w:rsidR="00FE4A00" w:rsidRPr="00FE4A00" w:rsidRDefault="00FE4A00" w:rsidP="00FE4A00">
      <w:pPr>
        <w:widowControl/>
        <w:pBdr>
          <w:bottom w:val="single" w:sz="6" w:space="15" w:color="EEE8D3"/>
        </w:pBdr>
        <w:shd w:val="clear" w:color="auto" w:fill="F8F8F8"/>
        <w:spacing w:before="600"/>
        <w:jc w:val="left"/>
        <w:outlineLvl w:val="1"/>
        <w:rPr>
          <w:rFonts w:ascii="Georgia" w:eastAsia="宋体" w:hAnsi="Georgia" w:cs="宋体"/>
          <w:color w:val="7F74D5"/>
          <w:kern w:val="0"/>
          <w:sz w:val="54"/>
          <w:szCs w:val="54"/>
        </w:rPr>
      </w:pPr>
      <w:r w:rsidRPr="00FE4A00">
        <w:rPr>
          <w:rFonts w:ascii="Georgia" w:eastAsia="宋体" w:hAnsi="Georgia" w:cs="宋体"/>
          <w:color w:val="7F74D5"/>
          <w:kern w:val="0"/>
          <w:sz w:val="54"/>
          <w:szCs w:val="54"/>
        </w:rPr>
        <w:lastRenderedPageBreak/>
        <w:t>媒体查询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媒体查询是响应式设计的基础，他有以下三点作用：</w:t>
      </w:r>
    </w:p>
    <w:p w:rsidR="00FE4A00" w:rsidRPr="00FE4A00" w:rsidRDefault="00FE4A00" w:rsidP="00FE4A00">
      <w:pPr>
        <w:widowControl/>
        <w:shd w:val="clear" w:color="auto" w:fill="FFFFFF"/>
        <w:wordWrap w:val="0"/>
        <w:spacing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、检测媒体的类型，比如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screen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</w:t>
      </w:r>
      <w:proofErr w:type="spellStart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tv</w:t>
      </w:r>
      <w:proofErr w:type="spellEnd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等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2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、检测布局视口的特性，比如视口的宽高分辨率等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3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、特性相关查询，比如检测浏览器是否支持某某特性（这一点不讨论，因为它被目前浏览器支持的功能对于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web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开发来讲很无用）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proofErr w:type="spellStart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proofErr w:type="spellEnd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中使用媒体查询的语法：</w:t>
      </w:r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@media 媒体类型 </w:t>
      </w:r>
      <w:r w:rsidRPr="00FE4A00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and</w:t>
      </w: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(视口特性阀值){</w:t>
      </w:r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//</w:t>
      </w: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满足条件的</w:t>
      </w:r>
      <w:proofErr w:type="spellStart"/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css</w:t>
      </w:r>
      <w:proofErr w:type="spellEnd"/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样式代码</w:t>
      </w:r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下面是一段在</w:t>
      </w:r>
      <w:proofErr w:type="spellStart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proofErr w:type="spellEnd"/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中使用媒体查询的示例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:</w:t>
      </w:r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@</w:t>
      </w:r>
      <w:r w:rsidRPr="00FE4A00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media</w:t>
      </w: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all and (min-width: </w:t>
      </w:r>
      <w:r w:rsidRPr="00FE4A00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321px</w:t>
      </w: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) and (max-width: </w:t>
      </w:r>
      <w:r w:rsidRPr="00FE4A00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400px</w:t>
      </w:r>
      <w:proofErr w:type="gramStart"/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){</w:t>
      </w:r>
      <w:proofErr w:type="gramEnd"/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gramStart"/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</w:t>
      </w: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    </w:t>
      </w:r>
      <w:proofErr w:type="gramStart"/>
      <w:r w:rsidRPr="00FE4A00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background</w:t>
      </w:r>
      <w:proofErr w:type="gramEnd"/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red;</w:t>
      </w:r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FE4A00" w:rsidRPr="00FE4A00" w:rsidRDefault="00FE4A00" w:rsidP="00FE4A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FE4A00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上面代码中，媒体类型为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all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，代表任何设备，并且设备的布局视口宽度大于等于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321px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且小于等于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400px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时，让拥有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box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类的元素背景变红。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这里只是简单介绍了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css3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的媒体查询，但是用于本系列文章（我也呵呵了，其实就两篇文章这是第一篇，第二篇会尽快更新）已经足够用了，感兴趣或者希望获得更多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css3 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媒体查询知识的同学可以在网上查阅相关资料。</w:t>
      </w:r>
    </w:p>
    <w:p w:rsidR="00FE4A00" w:rsidRPr="00FE4A00" w:rsidRDefault="00FE4A00" w:rsidP="00FE4A00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经过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6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个小时的奋战，好吧，终于整理好了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《一篇真正教会你开发移动端页面的文章》系列文章的第一篇，这篇文章主要是为</w:t>
      </w:r>
      <w:hyperlink r:id="rId14" w:history="1">
        <w:r w:rsidRPr="00FE4A00">
          <w:rPr>
            <w:rFonts w:ascii="Georgia" w:eastAsia="宋体" w:hAnsi="Georgia" w:cs="宋体"/>
            <w:color w:val="7F74D5"/>
            <w:kern w:val="0"/>
            <w:sz w:val="24"/>
            <w:szCs w:val="24"/>
            <w:u w:val="single"/>
          </w:rPr>
          <w:t>第二篇</w:t>
        </w:r>
      </w:hyperlink>
      <w:r w:rsidRPr="00FE4A00">
        <w:rPr>
          <w:rFonts w:ascii="Georgia" w:eastAsia="宋体" w:hAnsi="Georgia" w:cs="宋体"/>
          <w:color w:val="B68A00"/>
          <w:kern w:val="0"/>
          <w:sz w:val="27"/>
          <w:szCs w:val="27"/>
        </w:rPr>
        <w:t>文章要将到的内容打基础，同学们如果不了解可以多阅读即便，如果有问题欢迎评论，我会及时回复的，另外，下一篇文章将会带来干货，真真正正的让大家掌握移动端页面的开发。如果你已经阅读到了这里，我对你表示感谢，你的坚持一定会得到回报，共勉。</w:t>
      </w:r>
    </w:p>
    <w:p w:rsidR="00BA579B" w:rsidRPr="00FE4A00" w:rsidRDefault="00EF1CBF"/>
    <w:sectPr w:rsidR="00BA579B" w:rsidRPr="00FE4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CBF" w:rsidRDefault="00EF1CBF" w:rsidP="00803E57">
      <w:r>
        <w:separator/>
      </w:r>
    </w:p>
  </w:endnote>
  <w:endnote w:type="continuationSeparator" w:id="0">
    <w:p w:rsidR="00EF1CBF" w:rsidRDefault="00EF1CBF" w:rsidP="00803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CBF" w:rsidRDefault="00EF1CBF" w:rsidP="00803E57">
      <w:r>
        <w:separator/>
      </w:r>
    </w:p>
  </w:footnote>
  <w:footnote w:type="continuationSeparator" w:id="0">
    <w:p w:rsidR="00EF1CBF" w:rsidRDefault="00EF1CBF" w:rsidP="00803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92"/>
    <w:rsid w:val="0004718D"/>
    <w:rsid w:val="00185894"/>
    <w:rsid w:val="001D3D92"/>
    <w:rsid w:val="00211D23"/>
    <w:rsid w:val="00390B1F"/>
    <w:rsid w:val="003E723F"/>
    <w:rsid w:val="004875B9"/>
    <w:rsid w:val="004B1E19"/>
    <w:rsid w:val="004B49C3"/>
    <w:rsid w:val="00675033"/>
    <w:rsid w:val="00803E57"/>
    <w:rsid w:val="00954569"/>
    <w:rsid w:val="00B00328"/>
    <w:rsid w:val="00C749DF"/>
    <w:rsid w:val="00D52949"/>
    <w:rsid w:val="00D94FBA"/>
    <w:rsid w:val="00EF1CBF"/>
    <w:rsid w:val="00F83835"/>
    <w:rsid w:val="00F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A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E4A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E4A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A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E4A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E4A0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E4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4A0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E4A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4A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4A00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E4A00"/>
  </w:style>
  <w:style w:type="character" w:customStyle="1" w:styleId="hljs-selector-class">
    <w:name w:val="hljs-selector-class"/>
    <w:basedOn w:val="a0"/>
    <w:rsid w:val="00FE4A00"/>
  </w:style>
  <w:style w:type="character" w:customStyle="1" w:styleId="hljs-tag">
    <w:name w:val="hljs-tag"/>
    <w:basedOn w:val="a0"/>
    <w:rsid w:val="00FE4A00"/>
  </w:style>
  <w:style w:type="character" w:customStyle="1" w:styleId="hljs-name">
    <w:name w:val="hljs-name"/>
    <w:basedOn w:val="a0"/>
    <w:rsid w:val="00FE4A00"/>
  </w:style>
  <w:style w:type="character" w:customStyle="1" w:styleId="hljs-attr">
    <w:name w:val="hljs-attr"/>
    <w:basedOn w:val="a0"/>
    <w:rsid w:val="00FE4A00"/>
  </w:style>
  <w:style w:type="character" w:customStyle="1" w:styleId="hljs-string">
    <w:name w:val="hljs-string"/>
    <w:basedOn w:val="a0"/>
    <w:rsid w:val="00FE4A00"/>
  </w:style>
  <w:style w:type="character" w:customStyle="1" w:styleId="hljs-keyword">
    <w:name w:val="hljs-keyword"/>
    <w:basedOn w:val="a0"/>
    <w:rsid w:val="00FE4A00"/>
  </w:style>
  <w:style w:type="character" w:customStyle="1" w:styleId="hljs-regexp">
    <w:name w:val="hljs-regexp"/>
    <w:basedOn w:val="a0"/>
    <w:rsid w:val="00FE4A00"/>
  </w:style>
  <w:style w:type="character" w:customStyle="1" w:styleId="hljs-number">
    <w:name w:val="hljs-number"/>
    <w:basedOn w:val="a0"/>
    <w:rsid w:val="00FE4A00"/>
  </w:style>
  <w:style w:type="character" w:customStyle="1" w:styleId="hljs-attribute">
    <w:name w:val="hljs-attribute"/>
    <w:basedOn w:val="a0"/>
    <w:rsid w:val="00FE4A00"/>
  </w:style>
  <w:style w:type="paragraph" w:styleId="a5">
    <w:name w:val="Balloon Text"/>
    <w:basedOn w:val="a"/>
    <w:link w:val="Char"/>
    <w:uiPriority w:val="99"/>
    <w:semiHidden/>
    <w:unhideWhenUsed/>
    <w:rsid w:val="00FE4A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4A0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03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03E5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03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03E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A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E4A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E4A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A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E4A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E4A0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E4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4A0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E4A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4A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4A00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E4A00"/>
  </w:style>
  <w:style w:type="character" w:customStyle="1" w:styleId="hljs-selector-class">
    <w:name w:val="hljs-selector-class"/>
    <w:basedOn w:val="a0"/>
    <w:rsid w:val="00FE4A00"/>
  </w:style>
  <w:style w:type="character" w:customStyle="1" w:styleId="hljs-tag">
    <w:name w:val="hljs-tag"/>
    <w:basedOn w:val="a0"/>
    <w:rsid w:val="00FE4A00"/>
  </w:style>
  <w:style w:type="character" w:customStyle="1" w:styleId="hljs-name">
    <w:name w:val="hljs-name"/>
    <w:basedOn w:val="a0"/>
    <w:rsid w:val="00FE4A00"/>
  </w:style>
  <w:style w:type="character" w:customStyle="1" w:styleId="hljs-attr">
    <w:name w:val="hljs-attr"/>
    <w:basedOn w:val="a0"/>
    <w:rsid w:val="00FE4A00"/>
  </w:style>
  <w:style w:type="character" w:customStyle="1" w:styleId="hljs-string">
    <w:name w:val="hljs-string"/>
    <w:basedOn w:val="a0"/>
    <w:rsid w:val="00FE4A00"/>
  </w:style>
  <w:style w:type="character" w:customStyle="1" w:styleId="hljs-keyword">
    <w:name w:val="hljs-keyword"/>
    <w:basedOn w:val="a0"/>
    <w:rsid w:val="00FE4A00"/>
  </w:style>
  <w:style w:type="character" w:customStyle="1" w:styleId="hljs-regexp">
    <w:name w:val="hljs-regexp"/>
    <w:basedOn w:val="a0"/>
    <w:rsid w:val="00FE4A00"/>
  </w:style>
  <w:style w:type="character" w:customStyle="1" w:styleId="hljs-number">
    <w:name w:val="hljs-number"/>
    <w:basedOn w:val="a0"/>
    <w:rsid w:val="00FE4A00"/>
  </w:style>
  <w:style w:type="character" w:customStyle="1" w:styleId="hljs-attribute">
    <w:name w:val="hljs-attribute"/>
    <w:basedOn w:val="a0"/>
    <w:rsid w:val="00FE4A00"/>
  </w:style>
  <w:style w:type="paragraph" w:styleId="a5">
    <w:name w:val="Balloon Text"/>
    <w:basedOn w:val="a"/>
    <w:link w:val="Char"/>
    <w:uiPriority w:val="99"/>
    <w:semiHidden/>
    <w:unhideWhenUsed/>
    <w:rsid w:val="00FE4A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4A0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03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03E5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03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03E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889">
          <w:blockQuote w:val="1"/>
          <w:marLeft w:val="0"/>
          <w:marRight w:val="0"/>
          <w:marTop w:val="150"/>
          <w:marBottom w:val="100"/>
          <w:divBdr>
            <w:top w:val="none" w:sz="0" w:space="0" w:color="auto"/>
            <w:left w:val="single" w:sz="36" w:space="15" w:color="7F74D5"/>
            <w:bottom w:val="none" w:sz="0" w:space="0" w:color="auto"/>
            <w:right w:val="none" w:sz="0" w:space="0" w:color="auto"/>
          </w:divBdr>
        </w:div>
        <w:div w:id="1290697048">
          <w:blockQuote w:val="1"/>
          <w:marLeft w:val="0"/>
          <w:marRight w:val="0"/>
          <w:marTop w:val="150"/>
          <w:marBottom w:val="100"/>
          <w:divBdr>
            <w:top w:val="none" w:sz="0" w:space="0" w:color="auto"/>
            <w:left w:val="single" w:sz="36" w:space="15" w:color="7F74D5"/>
            <w:bottom w:val="none" w:sz="0" w:space="0" w:color="auto"/>
            <w:right w:val="none" w:sz="0" w:space="0" w:color="auto"/>
          </w:divBdr>
        </w:div>
        <w:div w:id="1664549909">
          <w:blockQuote w:val="1"/>
          <w:marLeft w:val="0"/>
          <w:marRight w:val="0"/>
          <w:marTop w:val="150"/>
          <w:marBottom w:val="100"/>
          <w:divBdr>
            <w:top w:val="none" w:sz="0" w:space="0" w:color="auto"/>
            <w:left w:val="single" w:sz="36" w:space="15" w:color="7F74D5"/>
            <w:bottom w:val="none" w:sz="0" w:space="0" w:color="auto"/>
            <w:right w:val="none" w:sz="0" w:space="0" w:color="auto"/>
          </w:divBdr>
        </w:div>
        <w:div w:id="757336973">
          <w:blockQuote w:val="1"/>
          <w:marLeft w:val="0"/>
          <w:marRight w:val="0"/>
          <w:marTop w:val="150"/>
          <w:marBottom w:val="100"/>
          <w:divBdr>
            <w:top w:val="none" w:sz="0" w:space="0" w:color="auto"/>
            <w:left w:val="single" w:sz="36" w:space="15" w:color="7F74D5"/>
            <w:bottom w:val="none" w:sz="0" w:space="0" w:color="auto"/>
            <w:right w:val="none" w:sz="0" w:space="0" w:color="auto"/>
          </w:divBdr>
        </w:div>
        <w:div w:id="602106462">
          <w:blockQuote w:val="1"/>
          <w:marLeft w:val="0"/>
          <w:marRight w:val="0"/>
          <w:marTop w:val="150"/>
          <w:marBottom w:val="100"/>
          <w:divBdr>
            <w:top w:val="none" w:sz="0" w:space="0" w:color="auto"/>
            <w:left w:val="single" w:sz="36" w:space="15" w:color="7F74D5"/>
            <w:bottom w:val="none" w:sz="0" w:space="0" w:color="auto"/>
            <w:right w:val="none" w:sz="0" w:space="0" w:color="auto"/>
          </w:divBdr>
        </w:div>
        <w:div w:id="780881501">
          <w:blockQuote w:val="1"/>
          <w:marLeft w:val="0"/>
          <w:marRight w:val="0"/>
          <w:marTop w:val="150"/>
          <w:marBottom w:val="100"/>
          <w:divBdr>
            <w:top w:val="none" w:sz="0" w:space="0" w:color="auto"/>
            <w:left w:val="single" w:sz="36" w:space="15" w:color="7F74D5"/>
            <w:bottom w:val="none" w:sz="0" w:space="0" w:color="auto"/>
            <w:right w:val="none" w:sz="0" w:space="0" w:color="auto"/>
          </w:divBdr>
        </w:div>
        <w:div w:id="1970741658">
          <w:blockQuote w:val="1"/>
          <w:marLeft w:val="0"/>
          <w:marRight w:val="0"/>
          <w:marTop w:val="150"/>
          <w:marBottom w:val="100"/>
          <w:divBdr>
            <w:top w:val="none" w:sz="0" w:space="0" w:color="auto"/>
            <w:left w:val="single" w:sz="36" w:space="15" w:color="7F74D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hcysun.me/2015/10/19/%E4%B8%80%E7%AF%87%E7%9C%9F%E6%AD%A3%E6%95%99%E4%BC%9A%E4%BD%A0%E5%BC%80%E5%8F%91%E7%A7%BB%E5%8A%A8%E7%AB%AF%E9%A1%B5%E9%9D%A2%E7%9A%84%E6%96%87%E7%AB%A0-%E4%BA%8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692</Words>
  <Characters>3949</Characters>
  <Application>Microsoft Office Word</Application>
  <DocSecurity>0</DocSecurity>
  <Lines>32</Lines>
  <Paragraphs>9</Paragraphs>
  <ScaleCrop>false</ScaleCrop>
  <Company>中国平安保险(集团)股份有限公司</Company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25</cp:revision>
  <dcterms:created xsi:type="dcterms:W3CDTF">2017-12-25T01:15:00Z</dcterms:created>
  <dcterms:modified xsi:type="dcterms:W3CDTF">2017-12-25T07:02:00Z</dcterms:modified>
</cp:coreProperties>
</file>